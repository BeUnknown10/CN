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AEE0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eastAsia="en-IN"/>
          <w14:ligatures w14:val="none"/>
        </w:rPr>
        <w:t>Distance Vector Routing Algorithm-</w:t>
      </w:r>
    </w:p>
    <w:p w14:paraId="6DA2A39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66321FE7" w14:textId="568B07D9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 Distance Vector Routing is a dynamic routing algorithm.</w:t>
      </w:r>
    </w:p>
    <w:p w14:paraId="2BFECD31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It works in the following steps-</w:t>
      </w:r>
    </w:p>
    <w:p w14:paraId="69129655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091E2A4D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eastAsia="en-IN"/>
          <w14:ligatures w14:val="none"/>
        </w:rPr>
        <w:t>Step-01:</w:t>
      </w:r>
    </w:p>
    <w:p w14:paraId="65498345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503DC9DA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Each router prepares its routing table. By their local knowledge. each router knows about-</w:t>
      </w:r>
    </w:p>
    <w:p w14:paraId="6D759D97" w14:textId="77777777" w:rsidR="00E50F69" w:rsidRPr="00E50F69" w:rsidRDefault="00E50F69" w:rsidP="00E50F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All the routers present in the network</w:t>
      </w:r>
    </w:p>
    <w:p w14:paraId="542B8B30" w14:textId="77777777" w:rsidR="00E50F69" w:rsidRPr="00E50F69" w:rsidRDefault="00E50F69" w:rsidP="00E50F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Distance to its neighboring routers</w:t>
      </w:r>
    </w:p>
    <w:p w14:paraId="2587887B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5B8B9A91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eastAsia="en-IN"/>
          <w14:ligatures w14:val="none"/>
        </w:rPr>
        <w:t>Step-02:</w:t>
      </w:r>
    </w:p>
    <w:p w14:paraId="15B59C3F" w14:textId="77777777" w:rsidR="00E50F69" w:rsidRPr="00E50F69" w:rsidRDefault="00E50F69" w:rsidP="00E50F69">
      <w:pPr>
        <w:shd w:val="clear" w:color="auto" w:fill="FFFFFF"/>
        <w:spacing w:after="0" w:line="0" w:lineRule="atLeast"/>
        <w:textAlignment w:val="baseline"/>
        <w:rPr>
          <w:ins w:id="0" w:author="Unknown"/>
          <w:rFonts w:ascii="Arial" w:eastAsia="Times New Roman" w:hAnsi="Arial" w:cs="Times New Roman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Times New Roman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7337E21E" w14:textId="177398CF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A92CF" w14:textId="77777777" w:rsidR="00E50F69" w:rsidRPr="00E50F69" w:rsidRDefault="00E50F69" w:rsidP="00E50F6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Each router exchanges its distance vector with its neighboring routers.</w:t>
      </w:r>
    </w:p>
    <w:p w14:paraId="5F0ED70E" w14:textId="77777777" w:rsidR="00E50F69" w:rsidRPr="00E50F69" w:rsidRDefault="00E50F69" w:rsidP="00E50F6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Each router prepares a new routing table using the distance vectors it has obtained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</w:p>
    <w:p w14:paraId="575D1557" w14:textId="77777777" w:rsidR="00E50F69" w:rsidRPr="00E50F69" w:rsidRDefault="00E50F69" w:rsidP="00E50F6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This step is repeated for (n-2) times if there are n routers in the network.</w:t>
      </w:r>
    </w:p>
    <w:p w14:paraId="2908A1F8" w14:textId="38108745" w:rsidR="00E50F69" w:rsidRPr="00E50F69" w:rsidRDefault="00E50F69" w:rsidP="00E50F6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After this, routing tables converge become stable.</w:t>
      </w:r>
    </w:p>
    <w:p w14:paraId="4B3A6822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AB9AD4E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Distance Vector Routing Example-</w:t>
      </w:r>
    </w:p>
    <w:p w14:paraId="603A51B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85DC52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Consider-</w:t>
      </w:r>
    </w:p>
    <w:p w14:paraId="006143B0" w14:textId="77777777" w:rsidR="00E50F69" w:rsidRPr="00E50F69" w:rsidRDefault="00E50F69" w:rsidP="00E50F6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There is a network consisting of 4 routers.</w:t>
      </w:r>
    </w:p>
    <w:p w14:paraId="2E6E543C" w14:textId="77777777" w:rsidR="00E50F69" w:rsidRPr="00E50F69" w:rsidRDefault="00E50F69" w:rsidP="00E50F6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 weights are mentioned on the edges.</w:t>
      </w:r>
    </w:p>
    <w:p w14:paraId="59A25C76" w14:textId="77777777" w:rsidR="00E50F69" w:rsidRPr="00E50F69" w:rsidRDefault="00E50F69" w:rsidP="00E50F6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Weights could be distances or costs or delays.</w:t>
      </w:r>
    </w:p>
    <w:p w14:paraId="44C1FADA" w14:textId="77777777" w:rsidR="00E50F69" w:rsidRPr="00E50F69" w:rsidRDefault="00E50F69" w:rsidP="00E50F69">
      <w:pPr>
        <w:shd w:val="clear" w:color="auto" w:fill="FFFFFF"/>
        <w:spacing w:after="0" w:line="0" w:lineRule="atLeast"/>
        <w:textAlignment w:val="baseline"/>
        <w:rPr>
          <w:ins w:id="1" w:author="Unknown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60C14AD2" w14:textId="77777777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0F69">
        <w:rPr>
          <w:rFonts w:ascii="Arial" w:eastAsia="Times New Roman" w:hAnsi="Arial" w:cs="Arial"/>
          <w:noProof/>
          <w:kern w:val="0"/>
          <w:sz w:val="18"/>
          <w:szCs w:val="18"/>
          <w:bdr w:val="single" w:sz="2" w:space="0" w:color="DDDDDD" w:frame="1"/>
          <w:lang w:eastAsia="en-IN"/>
          <w14:ligatures w14:val="none"/>
        </w:rPr>
        <w:drawing>
          <wp:inline distT="0" distB="0" distL="0" distR="0" wp14:anchorId="049E03F9" wp14:editId="3D0B1E75">
            <wp:extent cx="137160" cy="137160"/>
            <wp:effectExtent l="0" t="0" r="0" b="0"/>
            <wp:docPr id="2" name="Picture 12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zo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3B05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9C39E9" wp14:editId="7A66A490">
            <wp:extent cx="2438400" cy="1905000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1BC2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lastRenderedPageBreak/>
        <w:t> </w:t>
      </w:r>
    </w:p>
    <w:p w14:paraId="54C6E5E0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Step-01:</w:t>
      </w:r>
    </w:p>
    <w:p w14:paraId="6D6D9AB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0D53E3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Each router prepares its routing table using its local knowledge.</w:t>
      </w:r>
    </w:p>
    <w:p w14:paraId="2FC18965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Routing table prepared by each router is shown below-</w:t>
      </w:r>
    </w:p>
    <w:p w14:paraId="2EC0BC5D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306F901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A-</w:t>
      </w:r>
    </w:p>
    <w:p w14:paraId="2D8B5E33" w14:textId="77777777" w:rsidR="00E50F69" w:rsidRPr="00E50F69" w:rsidRDefault="00E50F69" w:rsidP="00E50F69">
      <w:pPr>
        <w:shd w:val="clear" w:color="auto" w:fill="FFFFFF"/>
        <w:spacing w:after="0" w:line="0" w:lineRule="atLeast"/>
        <w:textAlignment w:val="baseline"/>
        <w:rPr>
          <w:ins w:id="2" w:author="Unknown"/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6A9A544" w14:textId="059D12AD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429"/>
        <w:gridCol w:w="2142"/>
      </w:tblGrid>
      <w:tr w:rsidR="00E50F69" w:rsidRPr="00E50F69" w14:paraId="7C3F69DD" w14:textId="77777777" w:rsidTr="00E50F69">
        <w:trPr>
          <w:trHeight w:val="375"/>
        </w:trPr>
        <w:tc>
          <w:tcPr>
            <w:tcW w:w="20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35FA4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24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CEF75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F4A3D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19000CE6" w14:textId="77777777" w:rsidTr="00E50F69">
        <w:trPr>
          <w:trHeight w:val="330"/>
        </w:trPr>
        <w:tc>
          <w:tcPr>
            <w:tcW w:w="20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CD4AE8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4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BF776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5585F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3653A95B" w14:textId="77777777" w:rsidTr="00E50F69">
        <w:trPr>
          <w:trHeight w:val="330"/>
        </w:trPr>
        <w:tc>
          <w:tcPr>
            <w:tcW w:w="20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FB9CB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4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B6CA3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78048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1AEFEFD7" w14:textId="77777777" w:rsidTr="00E50F69">
        <w:trPr>
          <w:trHeight w:val="330"/>
        </w:trPr>
        <w:tc>
          <w:tcPr>
            <w:tcW w:w="20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94E5D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4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435F5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∞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AEA4A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–</w:t>
            </w:r>
          </w:p>
        </w:tc>
      </w:tr>
      <w:tr w:rsidR="00E50F69" w:rsidRPr="00E50F69" w14:paraId="151B9334" w14:textId="77777777" w:rsidTr="00E50F69">
        <w:trPr>
          <w:trHeight w:val="330"/>
        </w:trPr>
        <w:tc>
          <w:tcPr>
            <w:tcW w:w="20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D0DC08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4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95D8F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B1BFE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</w:tr>
    </w:tbl>
    <w:p w14:paraId="5DEAF1A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945839D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B-</w:t>
      </w:r>
    </w:p>
    <w:p w14:paraId="1AD6DFC0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2435"/>
        <w:gridCol w:w="2180"/>
      </w:tblGrid>
      <w:tr w:rsidR="00E50F69" w:rsidRPr="00E50F69" w14:paraId="1D40E7C2" w14:textId="77777777" w:rsidTr="00E50F69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5287B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24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2C5AF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AA31A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5BB4EDAD" w14:textId="77777777" w:rsidTr="00E50F69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07C794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4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806B4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9F8B6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114BD392" w14:textId="77777777" w:rsidTr="00E50F69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0EE33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4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2F4E8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E48EE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1510963B" w14:textId="77777777" w:rsidTr="00E50F69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0047B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4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CC938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4527B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</w:tr>
      <w:tr w:rsidR="00E50F69" w:rsidRPr="00E50F69" w14:paraId="264DE5B4" w14:textId="77777777" w:rsidTr="00E50F69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60229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4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1C97F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2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FE714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</w:tr>
    </w:tbl>
    <w:p w14:paraId="1571E390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4D33D57E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lastRenderedPageBreak/>
        <w:t>At Router C-</w:t>
      </w:r>
    </w:p>
    <w:p w14:paraId="589215D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382"/>
        <w:gridCol w:w="2277"/>
      </w:tblGrid>
      <w:tr w:rsidR="00E50F69" w:rsidRPr="00E50F69" w14:paraId="7EB7FE88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5DD058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23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0EB2F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F5407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0C479E6F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ACA2C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3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EEE5B2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∞</w:t>
            </w:r>
          </w:p>
        </w:tc>
        <w:tc>
          <w:tcPr>
            <w:tcW w:w="2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EEB94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–</w:t>
            </w:r>
          </w:p>
        </w:tc>
      </w:tr>
      <w:tr w:rsidR="00E50F69" w:rsidRPr="00E50F69" w14:paraId="6862D92F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95CB8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3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AE1DF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C136D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0388B214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32C78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3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1E402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8F8FB4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</w:tr>
      <w:tr w:rsidR="00E50F69" w:rsidRPr="00E50F69" w14:paraId="009D939C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2459E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3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997B9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11</w:t>
            </w:r>
          </w:p>
        </w:tc>
        <w:tc>
          <w:tcPr>
            <w:tcW w:w="2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27EC3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</w:tr>
    </w:tbl>
    <w:p w14:paraId="38347FF2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11D2A33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D-</w:t>
      </w:r>
    </w:p>
    <w:p w14:paraId="66E8D02D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358"/>
        <w:gridCol w:w="2301"/>
      </w:tblGrid>
      <w:tr w:rsidR="00E50F69" w:rsidRPr="00E50F69" w14:paraId="4B10B04C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872C8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2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C4439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2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628838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5FFA76E2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48394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CA920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22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507DE4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000F1EB2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AF9AE3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D5C7B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22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5A80E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23329691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1935C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3200F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11</w:t>
            </w:r>
          </w:p>
        </w:tc>
        <w:tc>
          <w:tcPr>
            <w:tcW w:w="22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5B149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</w:tr>
      <w:tr w:rsidR="00E50F69" w:rsidRPr="00E50F69" w14:paraId="57025A2B" w14:textId="77777777" w:rsidTr="00E50F69">
        <w:tc>
          <w:tcPr>
            <w:tcW w:w="1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C6EFB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E85FA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2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A99D4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</w:tr>
    </w:tbl>
    <w:p w14:paraId="104A0D20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03E62E84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Step-02:</w:t>
      </w:r>
    </w:p>
    <w:p w14:paraId="30931FA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732D949" w14:textId="0FF07E2F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4C68A28" w14:textId="77777777" w:rsidR="00E50F69" w:rsidRPr="00E50F69" w:rsidRDefault="00E50F69" w:rsidP="00E50F6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Each router exchanges its distance vector obtained in Step-01 with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</w:p>
    <w:p w14:paraId="1FAEE2B2" w14:textId="77777777" w:rsidR="00E50F69" w:rsidRPr="00E50F69" w:rsidRDefault="00E50F69" w:rsidP="00E50F6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After exchanging the distance vectors, each router prepares a new routing table.</w:t>
      </w:r>
    </w:p>
    <w:p w14:paraId="133B890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6E058F03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This is shown below-</w:t>
      </w:r>
    </w:p>
    <w:p w14:paraId="664C5761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lastRenderedPageBreak/>
        <w:t> </w:t>
      </w:r>
    </w:p>
    <w:p w14:paraId="19C116A8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A-</w:t>
      </w:r>
    </w:p>
    <w:p w14:paraId="1F8EEC85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49147AB7" w14:textId="77777777" w:rsidR="00E50F69" w:rsidRPr="00E50F69" w:rsidRDefault="00E50F69" w:rsidP="00E50F6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Router A receives distance vectors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B and D.</w:t>
      </w:r>
    </w:p>
    <w:p w14:paraId="31B49480" w14:textId="77777777" w:rsidR="00E50F69" w:rsidRPr="00E50F69" w:rsidRDefault="00E50F69" w:rsidP="00E50F6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Router A prepares a new routing table as-</w:t>
      </w:r>
    </w:p>
    <w:p w14:paraId="77B1BA0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1164B03" w14:textId="120A6965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BE462C" wp14:editId="30D897F1">
            <wp:extent cx="5962650" cy="2324100"/>
            <wp:effectExtent l="0" t="0" r="0" b="0"/>
            <wp:docPr id="854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87FA3" w14:textId="77777777" w:rsidR="00E50F69" w:rsidRPr="00E50F69" w:rsidRDefault="00E50F69" w:rsidP="00E50F6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B from router A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+0 , 1+7 } = 2 via B.</w:t>
      </w:r>
    </w:p>
    <w:p w14:paraId="4B559058" w14:textId="77777777" w:rsidR="00E50F69" w:rsidRPr="00E50F69" w:rsidRDefault="00E50F69" w:rsidP="00E50F6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C from router A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+3 , 1+11 } = 5 via B.</w:t>
      </w:r>
    </w:p>
    <w:p w14:paraId="2C8F4AD3" w14:textId="77777777" w:rsidR="00E50F69" w:rsidRPr="00E50F69" w:rsidRDefault="00E50F69" w:rsidP="00E50F6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D from router A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+7 , 1+0 } = 1 via D.</w:t>
      </w:r>
    </w:p>
    <w:p w14:paraId="103645BD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10828" w:type="dxa"/>
        <w:tblInd w:w="-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8"/>
      </w:tblGrid>
      <w:tr w:rsidR="00E50F69" w:rsidRPr="00E50F69" w14:paraId="0701DB64" w14:textId="77777777" w:rsidTr="00E50F69">
        <w:trPr>
          <w:trHeight w:val="3647"/>
        </w:trPr>
        <w:tc>
          <w:tcPr>
            <w:tcW w:w="108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1E2946" w14:textId="77777777" w:rsidR="00E50F69" w:rsidRPr="00E50F69" w:rsidRDefault="00E50F69" w:rsidP="00E50F69">
            <w:pPr>
              <w:spacing w:after="0" w:line="240" w:lineRule="auto"/>
              <w:jc w:val="center"/>
              <w:textAlignment w:val="baseline"/>
              <w:outlineLvl w:val="2"/>
              <w:rPr>
                <w:rFonts w:ascii="Roboto Condensed" w:eastAsia="Times New Roman" w:hAnsi="Roboto Condensed" w:cs="Arial"/>
                <w:b/>
                <w:bCs/>
                <w:color w:val="30303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50F69">
              <w:rPr>
                <w:rFonts w:ascii="Roboto Condensed" w:eastAsia="Times New Roman" w:hAnsi="Roboto Condensed" w:cs="Arial"/>
                <w:b/>
                <w:bCs/>
                <w:color w:val="303030"/>
                <w:kern w:val="0"/>
                <w:sz w:val="27"/>
                <w:szCs w:val="27"/>
                <w:u w:val="single"/>
                <w:lang w:eastAsia="en-IN"/>
                <w14:ligatures w14:val="none"/>
              </w:rPr>
              <w:t>Explanation For Destination B</w:t>
            </w:r>
          </w:p>
          <w:p w14:paraId="59220C17" w14:textId="77777777" w:rsidR="00E50F69" w:rsidRPr="00E50F69" w:rsidRDefault="00E50F69" w:rsidP="00E50F69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0A36A7E6" w14:textId="77777777" w:rsidR="00E50F69" w:rsidRPr="00E50F69" w:rsidRDefault="00E50F69" w:rsidP="00E50F69">
            <w:pPr>
              <w:numPr>
                <w:ilvl w:val="0"/>
                <w:numId w:val="7"/>
              </w:numPr>
              <w:spacing w:before="60" w:after="60" w:line="240" w:lineRule="auto"/>
              <w:ind w:left="945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Router A can reach the destination router B via its </w:t>
            </w:r>
            <w:proofErr w:type="spellStart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neighbor</w:t>
            </w:r>
            <w:proofErr w:type="spellEnd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B or </w:t>
            </w:r>
            <w:proofErr w:type="spellStart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neighbor</w:t>
            </w:r>
            <w:proofErr w:type="spellEnd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D.</w:t>
            </w:r>
          </w:p>
          <w:p w14:paraId="6DD3D85A" w14:textId="77777777" w:rsidR="00E50F69" w:rsidRPr="00E50F69" w:rsidRDefault="00E50F69" w:rsidP="00E50F69">
            <w:pPr>
              <w:numPr>
                <w:ilvl w:val="0"/>
                <w:numId w:val="7"/>
              </w:numPr>
              <w:spacing w:before="60" w:after="60" w:line="240" w:lineRule="auto"/>
              <w:ind w:left="945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It chooses the path which gives the minimum cost.</w:t>
            </w:r>
          </w:p>
          <w:p w14:paraId="731FDE91" w14:textId="77777777" w:rsidR="00E50F69" w:rsidRPr="00E50F69" w:rsidRDefault="00E50F69" w:rsidP="00E50F69">
            <w:pPr>
              <w:numPr>
                <w:ilvl w:val="0"/>
                <w:numId w:val="7"/>
              </w:numPr>
              <w:spacing w:before="60" w:after="60" w:line="240" w:lineRule="auto"/>
              <w:ind w:left="945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Cost of reaching router B from router A via </w:t>
            </w:r>
            <w:proofErr w:type="spellStart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neighbor</w:t>
            </w:r>
            <w:proofErr w:type="spellEnd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B = Cost (A→B) + Cost (B→</w:t>
            </w:r>
            <w:proofErr w:type="gramStart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B)=</w:t>
            </w:r>
            <w:proofErr w:type="gramEnd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 + 0</w:t>
            </w: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 = 2</w:t>
            </w:r>
          </w:p>
          <w:p w14:paraId="28AA53D8" w14:textId="77777777" w:rsidR="00E50F69" w:rsidRPr="00E50F69" w:rsidRDefault="00E50F69" w:rsidP="00E50F69">
            <w:pPr>
              <w:numPr>
                <w:ilvl w:val="0"/>
                <w:numId w:val="7"/>
              </w:numPr>
              <w:spacing w:before="60" w:after="60" w:line="240" w:lineRule="auto"/>
              <w:ind w:left="945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Cost of reaching router B from router A via </w:t>
            </w:r>
            <w:proofErr w:type="spellStart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neighbor</w:t>
            </w:r>
            <w:proofErr w:type="spellEnd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D = Cost (A→D) + Cost (D→B) = </w:t>
            </w: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 + 7</w:t>
            </w: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 = 8</w:t>
            </w:r>
          </w:p>
          <w:p w14:paraId="295F3FFD" w14:textId="77777777" w:rsidR="00E50F69" w:rsidRPr="00E50F69" w:rsidRDefault="00E50F69" w:rsidP="00E50F69">
            <w:pPr>
              <w:numPr>
                <w:ilvl w:val="0"/>
                <w:numId w:val="7"/>
              </w:numPr>
              <w:spacing w:before="60" w:after="60" w:line="240" w:lineRule="auto"/>
              <w:ind w:left="945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Since the cost is minimum via </w:t>
            </w:r>
            <w:proofErr w:type="spellStart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neighbor</w:t>
            </w:r>
            <w:proofErr w:type="spellEnd"/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B, so router A chooses the path via B.</w:t>
            </w:r>
          </w:p>
          <w:p w14:paraId="4626A16E" w14:textId="77777777" w:rsidR="00E50F69" w:rsidRPr="00E50F69" w:rsidRDefault="00E50F69" w:rsidP="00E50F69">
            <w:pPr>
              <w:numPr>
                <w:ilvl w:val="0"/>
                <w:numId w:val="7"/>
              </w:numPr>
              <w:spacing w:before="60" w:after="60" w:line="240" w:lineRule="auto"/>
              <w:ind w:left="945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It creates an entry (2, B) for destination B in its new routing table.</w:t>
            </w:r>
          </w:p>
          <w:p w14:paraId="530BCE9A" w14:textId="77777777" w:rsidR="00E50F69" w:rsidRPr="00E50F69" w:rsidRDefault="00E50F69" w:rsidP="00E50F69">
            <w:pPr>
              <w:numPr>
                <w:ilvl w:val="0"/>
                <w:numId w:val="7"/>
              </w:numPr>
              <w:spacing w:before="60" w:after="60" w:line="240" w:lineRule="auto"/>
              <w:ind w:left="945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Similarly, we calculate the shortest path distance to each destination router at every router.</w:t>
            </w:r>
          </w:p>
        </w:tc>
      </w:tr>
    </w:tbl>
    <w:p w14:paraId="6D4A3EF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45DF640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Thus, the new routing table at router A is-</w:t>
      </w:r>
    </w:p>
    <w:p w14:paraId="33BCC666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6C140607" w14:textId="67139D96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326"/>
        <w:gridCol w:w="2142"/>
      </w:tblGrid>
      <w:tr w:rsidR="00E50F69" w:rsidRPr="00E50F69" w14:paraId="23CEAA0B" w14:textId="77777777" w:rsidTr="00E50F69">
        <w:trPr>
          <w:trHeight w:val="375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38259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Destination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07E79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4CEA8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1DFE33EA" w14:textId="77777777" w:rsidTr="00E50F69">
        <w:trPr>
          <w:trHeight w:val="330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5E2FC7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5BBF96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D18C3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113AD37F" w14:textId="77777777" w:rsidTr="00E50F69">
        <w:trPr>
          <w:trHeight w:val="330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1A687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2713A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2A70E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78160BD1" w14:textId="77777777" w:rsidTr="00E50F69">
        <w:trPr>
          <w:trHeight w:val="330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D066B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020B9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83A32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36E7A39D" w14:textId="77777777" w:rsidTr="00E50F69">
        <w:trPr>
          <w:trHeight w:val="330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D0413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63CC27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9BCBD6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</w:tr>
    </w:tbl>
    <w:p w14:paraId="6F7C93D3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9400508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B-</w:t>
      </w:r>
    </w:p>
    <w:p w14:paraId="480DD5A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5CA4806" w14:textId="77777777" w:rsidR="00E50F69" w:rsidRPr="00E50F69" w:rsidRDefault="00E50F69" w:rsidP="00E50F69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Router B receives distance vectors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A, C and D.</w:t>
      </w:r>
    </w:p>
    <w:p w14:paraId="4C39FEA6" w14:textId="77777777" w:rsidR="00E50F69" w:rsidRPr="00E50F69" w:rsidRDefault="00E50F69" w:rsidP="00E50F69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Router B prepares a new routing table as-</w:t>
      </w:r>
    </w:p>
    <w:p w14:paraId="67EAF26E" w14:textId="4C99036E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3A3AF2A6" wp14:editId="39E1A4E0">
            <wp:extent cx="4893945" cy="2324100"/>
            <wp:effectExtent l="0" t="0" r="1905" b="0"/>
            <wp:docPr id="96351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B6354C8" w14:textId="727044C0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6CB848EE" w14:textId="77777777" w:rsid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44EAAC1E" w14:textId="77777777" w:rsidR="00161C7E" w:rsidRPr="00E50F69" w:rsidRDefault="00161C7E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74D2CF37" w14:textId="77777777" w:rsidR="00E50F69" w:rsidRPr="00E50F69" w:rsidRDefault="00E50F69" w:rsidP="00E50F6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A from router B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+0 , 3+∞ , 7+1 } = 2 via A.</w:t>
      </w:r>
    </w:p>
    <w:p w14:paraId="56645B74" w14:textId="77777777" w:rsidR="00E50F69" w:rsidRPr="00E50F69" w:rsidRDefault="00E50F69" w:rsidP="00E50F6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C from router B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+∞ , 3+0 , 7+11 } = 3 via C.</w:t>
      </w:r>
    </w:p>
    <w:p w14:paraId="63154F53" w14:textId="77777777" w:rsidR="00E50F69" w:rsidRPr="00E50F69" w:rsidRDefault="00E50F69" w:rsidP="00E50F6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D from router B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+1 , 3+11 , 7+0 } = 3 via A.</w:t>
      </w:r>
    </w:p>
    <w:p w14:paraId="4391095B" w14:textId="77777777" w:rsidR="00E50F69" w:rsidRPr="00E50F69" w:rsidRDefault="00E50F69" w:rsidP="00E50F69">
      <w:pPr>
        <w:shd w:val="clear" w:color="auto" w:fill="FFFFFF"/>
        <w:spacing w:after="0" w:line="0" w:lineRule="atLeast"/>
        <w:textAlignment w:val="baseline"/>
        <w:rPr>
          <w:ins w:id="3" w:author="Unknown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E20B89C" w14:textId="77777777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0F69">
        <w:rPr>
          <w:rFonts w:ascii="Arial" w:eastAsia="Times New Roman" w:hAnsi="Arial" w:cs="Arial"/>
          <w:noProof/>
          <w:kern w:val="0"/>
          <w:sz w:val="18"/>
          <w:szCs w:val="18"/>
          <w:bdr w:val="single" w:sz="2" w:space="0" w:color="DDDDDD" w:frame="1"/>
          <w:lang w:eastAsia="en-IN"/>
          <w14:ligatures w14:val="none"/>
        </w:rPr>
        <w:drawing>
          <wp:inline distT="0" distB="0" distL="0" distR="0" wp14:anchorId="46F25A37" wp14:editId="5A7BC852">
            <wp:extent cx="137160" cy="137160"/>
            <wp:effectExtent l="0" t="0" r="0" b="0"/>
            <wp:docPr id="9" name="Picture 7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zo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F64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Thus, the new routing table at router B is-</w:t>
      </w:r>
    </w:p>
    <w:p w14:paraId="7B324E04" w14:textId="77777777" w:rsid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583441D" w14:textId="77777777" w:rsidR="004A36B7" w:rsidRPr="00E50F69" w:rsidRDefault="004A36B7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tbl>
      <w:tblPr>
        <w:tblpPr w:leftFromText="180" w:rightFromText="180" w:vertAnchor="text" w:tblpY="1"/>
        <w:tblOverlap w:val="never"/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282"/>
        <w:gridCol w:w="2142"/>
      </w:tblGrid>
      <w:tr w:rsidR="00E50F69" w:rsidRPr="00E50F69" w14:paraId="3101C48E" w14:textId="77777777" w:rsidTr="004A36B7">
        <w:trPr>
          <w:trHeight w:val="375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E7DBF3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EDD3B8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DFF689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666CF66F" w14:textId="77777777" w:rsidTr="004A36B7">
        <w:trPr>
          <w:trHeight w:val="330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DE5846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ED435C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3DD04E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5F5D7D6C" w14:textId="77777777" w:rsidTr="004A36B7">
        <w:trPr>
          <w:trHeight w:val="330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36DFB4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31055C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A775C3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0E4B053D" w14:textId="77777777" w:rsidTr="004A36B7">
        <w:trPr>
          <w:trHeight w:val="330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A1924B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761CF6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4201C7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</w:tr>
      <w:tr w:rsidR="00E50F69" w:rsidRPr="00E50F69" w14:paraId="08DA9224" w14:textId="77777777" w:rsidTr="004A36B7">
        <w:trPr>
          <w:trHeight w:val="330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14B5BF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8D5042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4CAECC" w14:textId="77777777" w:rsidR="00E50F69" w:rsidRPr="00E50F69" w:rsidRDefault="00E50F69" w:rsidP="004A36B7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</w:tbl>
    <w:p w14:paraId="7E6C4DEC" w14:textId="77777777" w:rsidR="004A36B7" w:rsidRDefault="004A36B7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52753DE6" w14:textId="77777777" w:rsidR="004A36B7" w:rsidRPr="004A36B7" w:rsidRDefault="004A36B7" w:rsidP="004A36B7">
      <w:pPr>
        <w:rPr>
          <w:rFonts w:ascii="Arial" w:eastAsia="Times New Roman" w:hAnsi="Arial" w:cs="Arial"/>
          <w:sz w:val="23"/>
          <w:szCs w:val="23"/>
          <w:lang w:eastAsia="en-IN"/>
        </w:rPr>
      </w:pPr>
    </w:p>
    <w:p w14:paraId="5281CE2E" w14:textId="77777777" w:rsidR="004A36B7" w:rsidRPr="004A36B7" w:rsidRDefault="004A36B7" w:rsidP="004A36B7">
      <w:pPr>
        <w:rPr>
          <w:rFonts w:ascii="Arial" w:eastAsia="Times New Roman" w:hAnsi="Arial" w:cs="Arial"/>
          <w:sz w:val="23"/>
          <w:szCs w:val="23"/>
          <w:lang w:eastAsia="en-IN"/>
        </w:rPr>
      </w:pPr>
    </w:p>
    <w:p w14:paraId="2DF2FD5D" w14:textId="77777777" w:rsidR="004A36B7" w:rsidRPr="004A36B7" w:rsidRDefault="004A36B7" w:rsidP="004A36B7">
      <w:pPr>
        <w:rPr>
          <w:rFonts w:ascii="Arial" w:eastAsia="Times New Roman" w:hAnsi="Arial" w:cs="Arial"/>
          <w:sz w:val="23"/>
          <w:szCs w:val="23"/>
          <w:lang w:eastAsia="en-IN"/>
        </w:rPr>
      </w:pPr>
    </w:p>
    <w:p w14:paraId="2598A038" w14:textId="77777777" w:rsidR="004A36B7" w:rsidRPr="004A36B7" w:rsidRDefault="004A36B7" w:rsidP="004A36B7">
      <w:pPr>
        <w:rPr>
          <w:rFonts w:ascii="Arial" w:eastAsia="Times New Roman" w:hAnsi="Arial" w:cs="Arial"/>
          <w:sz w:val="23"/>
          <w:szCs w:val="23"/>
          <w:lang w:eastAsia="en-IN"/>
        </w:rPr>
      </w:pPr>
    </w:p>
    <w:p w14:paraId="277CF638" w14:textId="77777777" w:rsidR="004A36B7" w:rsidRPr="004A36B7" w:rsidRDefault="004A36B7" w:rsidP="004A36B7">
      <w:pPr>
        <w:rPr>
          <w:rFonts w:ascii="Arial" w:eastAsia="Times New Roman" w:hAnsi="Arial" w:cs="Arial"/>
          <w:sz w:val="23"/>
          <w:szCs w:val="23"/>
          <w:lang w:eastAsia="en-IN"/>
        </w:rPr>
      </w:pPr>
    </w:p>
    <w:p w14:paraId="643F19D1" w14:textId="77777777" w:rsidR="004A36B7" w:rsidRPr="004A36B7" w:rsidRDefault="004A36B7" w:rsidP="004A36B7">
      <w:pPr>
        <w:rPr>
          <w:rFonts w:ascii="Arial" w:eastAsia="Times New Roman" w:hAnsi="Arial" w:cs="Arial"/>
          <w:sz w:val="23"/>
          <w:szCs w:val="23"/>
          <w:lang w:eastAsia="en-IN"/>
        </w:rPr>
      </w:pPr>
    </w:p>
    <w:p w14:paraId="7B94657E" w14:textId="77777777" w:rsidR="004A36B7" w:rsidRDefault="004A36B7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1F953159" w14:textId="77777777" w:rsidR="004A36B7" w:rsidRDefault="004A36B7" w:rsidP="004A36B7">
      <w:pPr>
        <w:shd w:val="clear" w:color="auto" w:fill="FFFFFF"/>
        <w:spacing w:before="60" w:after="180" w:line="240" w:lineRule="auto"/>
        <w:jc w:val="right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4425343D" w14:textId="07068126" w:rsidR="00E50F69" w:rsidRPr="00E50F69" w:rsidRDefault="004A36B7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br w:type="textWrapping" w:clear="all"/>
      </w:r>
      <w:r w:rsidR="00E50F69"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6251D4BC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C-</w:t>
      </w:r>
    </w:p>
    <w:p w14:paraId="785B228F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B49C83A" w14:textId="77777777" w:rsidR="00E50F69" w:rsidRPr="00E50F69" w:rsidRDefault="00E50F69" w:rsidP="00E50F6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Router C receives distance vectors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B and D.</w:t>
      </w:r>
    </w:p>
    <w:p w14:paraId="389331B6" w14:textId="77777777" w:rsidR="00E50F69" w:rsidRPr="00E50F69" w:rsidRDefault="00E50F69" w:rsidP="00E50F6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Router C prepares a new routing table as-</w:t>
      </w:r>
    </w:p>
    <w:p w14:paraId="01E6E86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26DEC91" w14:textId="2813CAA6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39FB6CA" wp14:editId="6847DDC5">
            <wp:extent cx="6105525" cy="2324100"/>
            <wp:effectExtent l="0" t="0" r="9525" b="0"/>
            <wp:docPr id="1492151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93EE9" w14:textId="29F9C6C3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498F3F05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7717C82" w14:textId="77777777" w:rsidR="00E50F69" w:rsidRPr="00E50F69" w:rsidRDefault="00E50F69" w:rsidP="00E50F69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A from router C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3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+2 , 11+1 } = 5 via B.</w:t>
      </w:r>
    </w:p>
    <w:p w14:paraId="77C24AF5" w14:textId="77777777" w:rsidR="00E50F69" w:rsidRPr="00E50F69" w:rsidRDefault="00E50F69" w:rsidP="00E50F69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B from router C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3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+0 , 11+7 } = 3 via B.</w:t>
      </w:r>
    </w:p>
    <w:p w14:paraId="73C2A0FF" w14:textId="77777777" w:rsidR="00E50F69" w:rsidRPr="00E50F69" w:rsidRDefault="00E50F69" w:rsidP="00E50F69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D from router C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3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+7 , 11+0 } = 10 via B.</w:t>
      </w:r>
    </w:p>
    <w:p w14:paraId="0CA74A8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08E3DD11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Thus, the new routing table at router C is-</w:t>
      </w:r>
    </w:p>
    <w:p w14:paraId="28A4807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356"/>
        <w:gridCol w:w="2141"/>
      </w:tblGrid>
      <w:tr w:rsidR="00E50F69" w:rsidRPr="00E50F69" w14:paraId="3F875CE4" w14:textId="77777777" w:rsidTr="00E50F69">
        <w:trPr>
          <w:trHeight w:val="375"/>
        </w:trPr>
        <w:tc>
          <w:tcPr>
            <w:tcW w:w="20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E1EE7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Destination</w:t>
            </w:r>
          </w:p>
        </w:tc>
        <w:tc>
          <w:tcPr>
            <w:tcW w:w="23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850CE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4D38C3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32F39CDC" w14:textId="77777777" w:rsidTr="00E50F69">
        <w:trPr>
          <w:trHeight w:val="330"/>
        </w:trPr>
        <w:tc>
          <w:tcPr>
            <w:tcW w:w="20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037EA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3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1FA99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BA9BB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49F0810E" w14:textId="77777777" w:rsidTr="00E50F69">
        <w:trPr>
          <w:trHeight w:val="330"/>
        </w:trPr>
        <w:tc>
          <w:tcPr>
            <w:tcW w:w="20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D5694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3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35B6D2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B355D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1C0B4366" w14:textId="77777777" w:rsidTr="00E50F69">
        <w:trPr>
          <w:trHeight w:val="330"/>
        </w:trPr>
        <w:tc>
          <w:tcPr>
            <w:tcW w:w="20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93C42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3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D93D14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08D62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</w:tr>
      <w:tr w:rsidR="00E50F69" w:rsidRPr="00E50F69" w14:paraId="0A051344" w14:textId="77777777" w:rsidTr="00E50F69">
        <w:trPr>
          <w:trHeight w:val="330"/>
        </w:trPr>
        <w:tc>
          <w:tcPr>
            <w:tcW w:w="20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256C3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3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B6936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42997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</w:tbl>
    <w:p w14:paraId="7FC0C64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1849DCB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D-</w:t>
      </w:r>
    </w:p>
    <w:p w14:paraId="77A6272B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C39A631" w14:textId="77777777" w:rsidR="00E50F69" w:rsidRPr="00E50F69" w:rsidRDefault="00E50F69" w:rsidP="00E50F69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Router D receives distance vectors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A, B and C.</w:t>
      </w:r>
    </w:p>
    <w:p w14:paraId="0AA96C29" w14:textId="77777777" w:rsidR="00E50F69" w:rsidRPr="00E50F69" w:rsidRDefault="00E50F69" w:rsidP="00E50F69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Router D prepares a new routing table as-</w:t>
      </w:r>
    </w:p>
    <w:p w14:paraId="20A729E0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47FE4D11" w14:textId="0C04DC40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0D73FC06" wp14:editId="3B8CB537">
            <wp:extent cx="4970145" cy="2324100"/>
            <wp:effectExtent l="0" t="0" r="1905" b="0"/>
            <wp:docPr id="35177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F651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7235C3A6" w14:textId="77777777" w:rsidR="00E50F69" w:rsidRPr="00E50F69" w:rsidRDefault="00E50F69" w:rsidP="00E50F69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A from router D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1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+0 , 7+2 , 11+∞ } = 1 via A.</w:t>
      </w:r>
    </w:p>
    <w:p w14:paraId="139F9C2A" w14:textId="77777777" w:rsidR="00E50F69" w:rsidRPr="00E50F69" w:rsidRDefault="00E50F69" w:rsidP="00E50F69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B from router D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1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+2 , 7+0 , 11+3 } = 3 via A.</w:t>
      </w:r>
    </w:p>
    <w:p w14:paraId="6D36AE2E" w14:textId="731DE1B2" w:rsidR="00E50F69" w:rsidRPr="00E50F69" w:rsidRDefault="00E50F69" w:rsidP="00E50F69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C from router D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1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+∞ , 7+3 , 11+0 }= 10 via</w:t>
      </w:r>
      <w:r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</w:t>
      </w: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B.</w:t>
      </w:r>
    </w:p>
    <w:p w14:paraId="65C4FA05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0B86D7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Thus, the new routing table at router D is-</w:t>
      </w:r>
    </w:p>
    <w:p w14:paraId="4E4BDA99" w14:textId="77777777" w:rsid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6F00B61" w14:textId="11F1515F" w:rsidR="000D4445" w:rsidRPr="00E50F69" w:rsidRDefault="000D4445" w:rsidP="000D4445">
      <w:pPr>
        <w:tabs>
          <w:tab w:val="left" w:pos="6144"/>
        </w:tabs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sz w:val="23"/>
          <w:szCs w:val="23"/>
          <w:lang w:eastAsia="en-IN"/>
        </w:rPr>
        <w:tab/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2238"/>
        <w:gridCol w:w="2142"/>
      </w:tblGrid>
      <w:tr w:rsidR="00E50F69" w:rsidRPr="00E50F69" w14:paraId="24ED454B" w14:textId="77777777" w:rsidTr="00E50F69">
        <w:trPr>
          <w:trHeight w:val="375"/>
        </w:trPr>
        <w:tc>
          <w:tcPr>
            <w:tcW w:w="22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0E0928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Destination</w:t>
            </w:r>
          </w:p>
        </w:tc>
        <w:tc>
          <w:tcPr>
            <w:tcW w:w="2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821AB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48FBB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3AE9D11E" w14:textId="77777777" w:rsidTr="00E50F69">
        <w:trPr>
          <w:trHeight w:val="330"/>
        </w:trPr>
        <w:tc>
          <w:tcPr>
            <w:tcW w:w="22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880F5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C21058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F9C43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39455896" w14:textId="77777777" w:rsidTr="00E50F69">
        <w:trPr>
          <w:trHeight w:val="330"/>
        </w:trPr>
        <w:tc>
          <w:tcPr>
            <w:tcW w:w="22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0842E4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FAFA3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5F1F6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5264D71A" w14:textId="77777777" w:rsidTr="00E50F69">
        <w:trPr>
          <w:trHeight w:val="330"/>
        </w:trPr>
        <w:tc>
          <w:tcPr>
            <w:tcW w:w="22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6450F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836E0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1FAE0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1E6B6FC9" w14:textId="77777777" w:rsidTr="00E50F69">
        <w:trPr>
          <w:trHeight w:val="330"/>
        </w:trPr>
        <w:tc>
          <w:tcPr>
            <w:tcW w:w="22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9CEAF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EFF75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F112CF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</w:tr>
    </w:tbl>
    <w:p w14:paraId="1AAC2AAB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9EDA1E2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Step-03:</w:t>
      </w:r>
    </w:p>
    <w:p w14:paraId="0C684B0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813CD13" w14:textId="77777777" w:rsidR="00E50F69" w:rsidRPr="00E50F69" w:rsidRDefault="00E50F69" w:rsidP="00E50F69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Each router exchanges its distance vector obtained in Step-02 with its neighboring routers.</w:t>
      </w:r>
    </w:p>
    <w:p w14:paraId="4AAF10D7" w14:textId="77777777" w:rsidR="00E50F69" w:rsidRPr="00E50F69" w:rsidRDefault="00E50F69" w:rsidP="00E50F69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After exchanging the distance vectors, each router prepares a new routing table.</w:t>
      </w:r>
    </w:p>
    <w:p w14:paraId="3925F820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00ACAC4F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This is shown below-</w:t>
      </w:r>
    </w:p>
    <w:p w14:paraId="7B5B0D8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6F227158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A-</w:t>
      </w:r>
    </w:p>
    <w:p w14:paraId="17633408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3CFE282" w14:textId="3631E2F7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93179A1" w14:textId="77777777" w:rsidR="00E50F69" w:rsidRPr="00E50F69" w:rsidRDefault="00E50F69" w:rsidP="00E50F69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Router A receives distance vectors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B and D.</w:t>
      </w:r>
    </w:p>
    <w:p w14:paraId="2A13FE9D" w14:textId="77777777" w:rsidR="00E50F69" w:rsidRDefault="00E50F69" w:rsidP="00E50F69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Router A prepares a new routing table as-</w:t>
      </w:r>
    </w:p>
    <w:p w14:paraId="5FF8E5E5" w14:textId="77777777" w:rsidR="00E50F69" w:rsidRPr="00E50F69" w:rsidRDefault="00E50F69" w:rsidP="00E50F69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5C1BA0CE" w14:textId="7EC87EED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  <w:r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0D0339C4" wp14:editId="5574D97D">
            <wp:extent cx="6153150" cy="2324100"/>
            <wp:effectExtent l="0" t="0" r="0" b="0"/>
            <wp:docPr id="1746029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4DB86" w14:textId="2EAAB272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0E96719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C911D8D" w14:textId="77777777" w:rsidR="00E50F69" w:rsidRPr="00E50F69" w:rsidRDefault="00E50F69" w:rsidP="00E50F69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B from router A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+0 , 1+3 } = 2 via B.</w:t>
      </w:r>
    </w:p>
    <w:p w14:paraId="262786B0" w14:textId="77777777" w:rsidR="00E50F69" w:rsidRPr="00E50F69" w:rsidRDefault="00E50F69" w:rsidP="00E50F69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C from router A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+3 , 1+10 } = 5 via B.</w:t>
      </w:r>
    </w:p>
    <w:p w14:paraId="5566C6F5" w14:textId="77777777" w:rsidR="00E50F69" w:rsidRPr="00E50F69" w:rsidRDefault="00E50F69" w:rsidP="00E50F69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D from router A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+3 , 1+0 } = 1 via D.</w:t>
      </w:r>
    </w:p>
    <w:p w14:paraId="62EB879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00BE4703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Thus, the new routing table at router A is-</w:t>
      </w:r>
    </w:p>
    <w:p w14:paraId="1EB701AD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326"/>
        <w:gridCol w:w="2142"/>
      </w:tblGrid>
      <w:tr w:rsidR="00E50F69" w:rsidRPr="00E50F69" w14:paraId="11CFAB91" w14:textId="77777777" w:rsidTr="00E50F69">
        <w:trPr>
          <w:trHeight w:val="375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C81D8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223EB7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CCD337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0C7D6064" w14:textId="77777777" w:rsidTr="00E50F69">
        <w:trPr>
          <w:trHeight w:val="330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F59132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D01BD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C98197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41131BD2" w14:textId="77777777" w:rsidTr="00E50F69">
        <w:trPr>
          <w:trHeight w:val="330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E78A56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B2CCF4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6D599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1FD73BEC" w14:textId="77777777" w:rsidTr="00E50F69">
        <w:trPr>
          <w:trHeight w:val="330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1F2DF2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324A8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62A816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30FBE62B" w14:textId="77777777" w:rsidTr="00E50F69">
        <w:trPr>
          <w:trHeight w:val="330"/>
        </w:trPr>
        <w:tc>
          <w:tcPr>
            <w:tcW w:w="2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227DD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416D6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0FD8C6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</w:tr>
    </w:tbl>
    <w:p w14:paraId="4AB9C8FA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45FF1FD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B-</w:t>
      </w:r>
    </w:p>
    <w:p w14:paraId="7FD36893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6C5FBE4B" w14:textId="77777777" w:rsidR="00E50F69" w:rsidRPr="00E50F69" w:rsidRDefault="00E50F69" w:rsidP="00E50F69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Router B receives distance vectors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A, C and D.</w:t>
      </w:r>
    </w:p>
    <w:p w14:paraId="30143CDB" w14:textId="77777777" w:rsidR="00E50F69" w:rsidRPr="00E50F69" w:rsidRDefault="00E50F69" w:rsidP="00E50F69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Router B prepares a new routing table as-</w:t>
      </w:r>
    </w:p>
    <w:p w14:paraId="136F6FE8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524E2A9" w14:textId="79CA67FB" w:rsidR="00E50F69" w:rsidRPr="00E50F69" w:rsidRDefault="00460788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B77EF3" wp14:editId="589363B0">
            <wp:extent cx="5198745" cy="1583638"/>
            <wp:effectExtent l="0" t="0" r="1905" b="0"/>
            <wp:docPr id="1347678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46" cy="1591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83CE4" w14:textId="4FFCC34A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3E4EC51" w14:textId="77777777" w:rsidR="00E50F69" w:rsidRPr="00E50F69" w:rsidRDefault="00E50F69" w:rsidP="00E50F69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A from router B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+0 , 3+5 , 3+1 } = 2 via A.</w:t>
      </w:r>
    </w:p>
    <w:p w14:paraId="704AB212" w14:textId="77777777" w:rsidR="00E50F69" w:rsidRPr="00E50F69" w:rsidRDefault="00E50F69" w:rsidP="00E50F69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C from router B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+5 , 3+0 , 3+10 } = 3 via C.</w:t>
      </w:r>
    </w:p>
    <w:p w14:paraId="7C9E43C9" w14:textId="77777777" w:rsidR="00E50F69" w:rsidRPr="00E50F69" w:rsidRDefault="00E50F69" w:rsidP="00E50F69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D from router B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2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+1 , 3+10 , 3+0 } = 3 via A.</w:t>
      </w:r>
    </w:p>
    <w:p w14:paraId="5E9B81E9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lastRenderedPageBreak/>
        <w:t> </w:t>
      </w:r>
    </w:p>
    <w:p w14:paraId="0ED3A648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Thus, the new routing table at router B is-</w:t>
      </w:r>
    </w:p>
    <w:p w14:paraId="689EDB71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223"/>
        <w:gridCol w:w="2141"/>
      </w:tblGrid>
      <w:tr w:rsidR="00E50F69" w:rsidRPr="00E50F69" w14:paraId="59B83ED0" w14:textId="77777777" w:rsidTr="00E50F69">
        <w:trPr>
          <w:trHeight w:val="375"/>
        </w:trPr>
        <w:tc>
          <w:tcPr>
            <w:tcW w:w="2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555C3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2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C0500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C9E08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339CECA6" w14:textId="77777777" w:rsidTr="00E50F69">
        <w:trPr>
          <w:trHeight w:val="330"/>
        </w:trPr>
        <w:tc>
          <w:tcPr>
            <w:tcW w:w="2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4E973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0CEBA8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B9667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1F931FB5" w14:textId="77777777" w:rsidTr="00E50F69">
        <w:trPr>
          <w:trHeight w:val="330"/>
        </w:trPr>
        <w:tc>
          <w:tcPr>
            <w:tcW w:w="2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2F7B17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91F29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13EDB6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7AD4DE70" w14:textId="77777777" w:rsidTr="00E50F69">
        <w:trPr>
          <w:trHeight w:val="330"/>
        </w:trPr>
        <w:tc>
          <w:tcPr>
            <w:tcW w:w="2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342C42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92C11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062C0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</w:tr>
      <w:tr w:rsidR="00E50F69" w:rsidRPr="00E50F69" w14:paraId="4AC077CA" w14:textId="77777777" w:rsidTr="00E50F69">
        <w:trPr>
          <w:trHeight w:val="330"/>
        </w:trPr>
        <w:tc>
          <w:tcPr>
            <w:tcW w:w="2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666838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B91E2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C6E15D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</w:tbl>
    <w:p w14:paraId="54C0536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714C7A25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C-</w:t>
      </w:r>
    </w:p>
    <w:p w14:paraId="1DF6D49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146046A" w14:textId="77777777" w:rsidR="00E50F69" w:rsidRPr="00E50F69" w:rsidRDefault="00E50F69" w:rsidP="00E50F6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Router C receives distance vectors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B and D.</w:t>
      </w:r>
    </w:p>
    <w:p w14:paraId="16241766" w14:textId="77777777" w:rsidR="00E50F69" w:rsidRPr="00E50F69" w:rsidRDefault="00E50F69" w:rsidP="00E50F6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Router C prepares a new routing table as-</w:t>
      </w:r>
    </w:p>
    <w:p w14:paraId="01A26313" w14:textId="0A44C4D5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  <w:r w:rsidR="00460788"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A8DA96" wp14:editId="61F189EA">
            <wp:extent cx="6105525" cy="2324100"/>
            <wp:effectExtent l="0" t="0" r="9525" b="0"/>
            <wp:docPr id="323600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F7A29" w14:textId="17D640B2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45BE61D1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3BB7BF3" w14:textId="77777777" w:rsidR="00E50F69" w:rsidRPr="00E50F69" w:rsidRDefault="00E50F69" w:rsidP="00E50F69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A from router C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3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+2 , 10+1 } = 5 via B.</w:t>
      </w:r>
    </w:p>
    <w:p w14:paraId="3A8ED7C5" w14:textId="77777777" w:rsidR="00E50F69" w:rsidRPr="00E50F69" w:rsidRDefault="00E50F69" w:rsidP="00E50F69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B from router C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3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+0 , 10+3 } = 3 via B.</w:t>
      </w:r>
    </w:p>
    <w:p w14:paraId="14F866C7" w14:textId="77777777" w:rsidR="00E50F69" w:rsidRPr="00E50F69" w:rsidRDefault="00E50F69" w:rsidP="00E50F69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D from router C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3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+3 , 10+0 } = 6 via B.</w:t>
      </w:r>
    </w:p>
    <w:p w14:paraId="188B9B5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ED3112D" w14:textId="77777777" w:rsidR="00E50F69" w:rsidRPr="00E50F69" w:rsidRDefault="00E50F69" w:rsidP="00E50F69">
      <w:pPr>
        <w:shd w:val="clear" w:color="auto" w:fill="FFFFFF"/>
        <w:spacing w:before="225" w:after="225" w:line="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lastRenderedPageBreak/>
        <w:t>Thus, the new routing table at router C is-</w:t>
      </w:r>
    </w:p>
    <w:p w14:paraId="4246CA82" w14:textId="3DCDADD4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3AAE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282"/>
        <w:gridCol w:w="2142"/>
      </w:tblGrid>
      <w:tr w:rsidR="00E50F69" w:rsidRPr="00E50F69" w14:paraId="7CAC50CC" w14:textId="77777777" w:rsidTr="00E50F69">
        <w:trPr>
          <w:trHeight w:val="375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512DC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56D3F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0D561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0EC9B2BE" w14:textId="77777777" w:rsidTr="00E50F69">
        <w:trPr>
          <w:trHeight w:val="330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A494E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F11FE2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610354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6D96E7C9" w14:textId="77777777" w:rsidTr="00E50F69">
        <w:trPr>
          <w:trHeight w:val="330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DAD50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2A40C2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0331B6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  <w:tr w:rsidR="00E50F69" w:rsidRPr="00E50F69" w14:paraId="07EEB327" w14:textId="77777777" w:rsidTr="00E50F69">
        <w:trPr>
          <w:trHeight w:val="330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46ED9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15EFD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9F8644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</w:tr>
      <w:tr w:rsidR="00E50F69" w:rsidRPr="00E50F69" w14:paraId="281F327C" w14:textId="77777777" w:rsidTr="00E50F69">
        <w:trPr>
          <w:trHeight w:val="330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5B877A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2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6948E2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1DDFC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</w:tr>
    </w:tbl>
    <w:p w14:paraId="4FE07A51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71C142E6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At Router D-</w:t>
      </w:r>
    </w:p>
    <w:p w14:paraId="1E306AB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427ABD61" w14:textId="77777777" w:rsidR="00E50F69" w:rsidRPr="00E50F69" w:rsidRDefault="00E50F69" w:rsidP="00E50F69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Router D receives distance vectors from its </w:t>
      </w:r>
      <w:proofErr w:type="spell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neighbors</w:t>
      </w:r>
      <w:proofErr w:type="spell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A, B and C.</w:t>
      </w:r>
    </w:p>
    <w:p w14:paraId="79C01657" w14:textId="77777777" w:rsidR="00E50F69" w:rsidRPr="00E50F69" w:rsidRDefault="00E50F69" w:rsidP="00E50F69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Router D prepares a new routing table as-</w:t>
      </w:r>
    </w:p>
    <w:p w14:paraId="5925FB38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12377AD" w14:textId="768A8532" w:rsidR="00E50F69" w:rsidRPr="00E50F69" w:rsidRDefault="00460788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21081262" wp14:editId="5A38929F">
            <wp:extent cx="6014085" cy="1832006"/>
            <wp:effectExtent l="0" t="0" r="5715" b="0"/>
            <wp:docPr id="1769315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00" cy="1834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2E3A3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1D3E278" w14:textId="77777777" w:rsidR="00E50F69" w:rsidRPr="00E50F69" w:rsidRDefault="00E50F69" w:rsidP="00E50F69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A from router D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1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+0 , 3+2 , 10+5 } = 1 via A.</w:t>
      </w:r>
    </w:p>
    <w:p w14:paraId="28A3F1E8" w14:textId="77777777" w:rsidR="00E50F69" w:rsidRPr="00E50F69" w:rsidRDefault="00E50F69" w:rsidP="00E50F69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B from router D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1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+2 , 3+0 , 10+3 } = 3 via A.</w:t>
      </w:r>
    </w:p>
    <w:p w14:paraId="348422BB" w14:textId="77777777" w:rsidR="00E50F69" w:rsidRPr="00E50F69" w:rsidRDefault="00E50F69" w:rsidP="00E50F69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Cost of reaching destination C from router D = min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{ 1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+5 , 3+3 , 10+0 } = 6 via A.</w:t>
      </w:r>
    </w:p>
    <w:p w14:paraId="4C35246B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DC2F776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Thus, the new routing table at router D is-</w:t>
      </w:r>
    </w:p>
    <w:p w14:paraId="2B9C347F" w14:textId="001590AC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296C2A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tbl>
      <w:tblPr>
        <w:tblW w:w="6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2311"/>
        <w:gridCol w:w="2142"/>
      </w:tblGrid>
      <w:tr w:rsidR="00E50F69" w:rsidRPr="00E50F69" w14:paraId="0FAE8191" w14:textId="77777777" w:rsidTr="00E50F69">
        <w:trPr>
          <w:trHeight w:val="375"/>
        </w:trPr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B75F3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Destination</w:t>
            </w:r>
          </w:p>
        </w:tc>
        <w:tc>
          <w:tcPr>
            <w:tcW w:w="2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CB5CF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Distance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BAA09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Next Hop</w:t>
            </w:r>
          </w:p>
        </w:tc>
      </w:tr>
      <w:tr w:rsidR="00E50F69" w:rsidRPr="00E50F69" w14:paraId="4FDAB78C" w14:textId="77777777" w:rsidTr="00E50F69">
        <w:trPr>
          <w:trHeight w:val="330"/>
        </w:trPr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AD5591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  <w:tc>
          <w:tcPr>
            <w:tcW w:w="2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B876D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B4D84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3A5B44EB" w14:textId="77777777" w:rsidTr="00E50F69">
        <w:trPr>
          <w:trHeight w:val="330"/>
        </w:trPr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C04AD5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</w:p>
        </w:tc>
        <w:tc>
          <w:tcPr>
            <w:tcW w:w="2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03801B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566487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5BD40C16" w14:textId="77777777" w:rsidTr="00E50F69">
        <w:trPr>
          <w:trHeight w:val="330"/>
        </w:trPr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6FB5D9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</w:t>
            </w:r>
          </w:p>
        </w:tc>
        <w:tc>
          <w:tcPr>
            <w:tcW w:w="2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A034C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1676B0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</w:p>
        </w:tc>
      </w:tr>
      <w:tr w:rsidR="00E50F69" w:rsidRPr="00E50F69" w14:paraId="686C6B8B" w14:textId="77777777" w:rsidTr="00E50F69">
        <w:trPr>
          <w:trHeight w:val="330"/>
        </w:trPr>
        <w:tc>
          <w:tcPr>
            <w:tcW w:w="2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E09323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  <w:tc>
          <w:tcPr>
            <w:tcW w:w="2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799C2C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694AEE" w14:textId="77777777" w:rsidR="00E50F69" w:rsidRPr="00E50F69" w:rsidRDefault="00E50F69" w:rsidP="00E50F69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50F69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D</w:t>
            </w:r>
          </w:p>
        </w:tc>
      </w:tr>
    </w:tbl>
    <w:p w14:paraId="2266A098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62BACAD" w14:textId="77777777" w:rsidR="00E50F69" w:rsidRPr="00E50F69" w:rsidRDefault="00E50F69" w:rsidP="00E50F6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These will be the final routing tables at each router.</w:t>
      </w:r>
    </w:p>
    <w:p w14:paraId="648C514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7617B263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Identifying Unused Links-</w:t>
      </w:r>
    </w:p>
    <w:p w14:paraId="062381BF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B35209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After routing tables converge (becomes stable),</w:t>
      </w:r>
    </w:p>
    <w:p w14:paraId="602F9D56" w14:textId="77777777" w:rsidR="00E50F69" w:rsidRPr="00E50F69" w:rsidRDefault="00E50F69" w:rsidP="00E50F69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Some of the links connecting the routers may never be used.</w:t>
      </w:r>
    </w:p>
    <w:p w14:paraId="1DB3E8B3" w14:textId="77777777" w:rsidR="00E50F69" w:rsidRPr="00E50F69" w:rsidRDefault="00E50F69" w:rsidP="00E50F69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In the above example, we can identify the unused links as-</w:t>
      </w:r>
    </w:p>
    <w:p w14:paraId="19F2E98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6F6ADDA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We have-</w:t>
      </w:r>
    </w:p>
    <w:p w14:paraId="10783FB1" w14:textId="77777777" w:rsidR="00E50F69" w:rsidRPr="00E50F69" w:rsidRDefault="00E50F69" w:rsidP="00E50F69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 value of next hop in the final routing table of router A suggests that only edges AB and AD are used.</w:t>
      </w:r>
    </w:p>
    <w:p w14:paraId="70302551" w14:textId="77777777" w:rsidR="00E50F69" w:rsidRPr="00E50F69" w:rsidRDefault="00E50F69" w:rsidP="00E50F69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 value of next hop in the final routing table of router B suggests that only edges BA and BC are used.</w:t>
      </w:r>
    </w:p>
    <w:p w14:paraId="0214813A" w14:textId="77777777" w:rsidR="00E50F69" w:rsidRPr="00E50F69" w:rsidRDefault="00E50F69" w:rsidP="00E50F69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 value of next hop in the final routing table of router C suggests that only edge CB is used.</w:t>
      </w:r>
    </w:p>
    <w:p w14:paraId="67AE37A7" w14:textId="77777777" w:rsidR="00E50F69" w:rsidRPr="00E50F69" w:rsidRDefault="00E50F69" w:rsidP="00E50F69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 value of next hop in the final routing table of router D suggests that only edge DA is used.</w:t>
      </w:r>
    </w:p>
    <w:p w14:paraId="2199FA9B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B2FDD3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Thus, </w:t>
      </w:r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edges  BD</w:t>
      </w:r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and CD are never used.</w:t>
      </w:r>
    </w:p>
    <w:p w14:paraId="664700DD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4CF915B8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Important Notes-</w:t>
      </w:r>
    </w:p>
    <w:p w14:paraId="0AC32237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7B0460CF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Note-01:</w:t>
      </w:r>
    </w:p>
    <w:p w14:paraId="7202D451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71980FA6" w14:textId="77777777" w:rsidR="00E50F69" w:rsidRPr="00E50F69" w:rsidRDefault="00E50F69" w:rsidP="00E50F69">
      <w:pPr>
        <w:shd w:val="clear" w:color="auto" w:fill="FFFFFF"/>
        <w:spacing w:before="225" w:after="225" w:line="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lastRenderedPageBreak/>
        <w:t>In Distance Vector Routing,</w:t>
      </w:r>
    </w:p>
    <w:p w14:paraId="719D469E" w14:textId="77777777" w:rsidR="00E50F69" w:rsidRPr="00E50F69" w:rsidRDefault="00E50F69" w:rsidP="00E50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0F69">
        <w:rPr>
          <w:rFonts w:ascii="Arial" w:eastAsia="Times New Roman" w:hAnsi="Arial" w:cs="Arial"/>
          <w:noProof/>
          <w:kern w:val="0"/>
          <w:sz w:val="18"/>
          <w:szCs w:val="18"/>
          <w:bdr w:val="single" w:sz="2" w:space="0" w:color="DDDDDD" w:frame="1"/>
          <w:lang w:eastAsia="en-IN"/>
          <w14:ligatures w14:val="none"/>
        </w:rPr>
        <w:drawing>
          <wp:inline distT="0" distB="0" distL="0" distR="0" wp14:anchorId="16BE1B31" wp14:editId="1625D75B">
            <wp:extent cx="137160" cy="137160"/>
            <wp:effectExtent l="0" t="0" r="0" b="0"/>
            <wp:docPr id="21" name="Picture 1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zo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0A38" w14:textId="77777777" w:rsidR="00E50F69" w:rsidRPr="00E50F69" w:rsidRDefault="00E50F69" w:rsidP="00E50F69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Only distance vectors are exchanged.</w:t>
      </w:r>
    </w:p>
    <w:p w14:paraId="71B3D2B1" w14:textId="77777777" w:rsidR="00E50F69" w:rsidRPr="00E50F69" w:rsidRDefault="00E50F69" w:rsidP="00E50F69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“Next </w:t>
      </w:r>
      <w:proofErr w:type="spellStart"/>
      <w:proofErr w:type="gramStart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hop”values</w:t>
      </w:r>
      <w:proofErr w:type="spellEnd"/>
      <w:proofErr w:type="gramEnd"/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are not exchanged.</w:t>
      </w:r>
    </w:p>
    <w:p w14:paraId="1AA6D407" w14:textId="77777777" w:rsidR="00E50F69" w:rsidRPr="00E50F69" w:rsidRDefault="00E50F69" w:rsidP="00E50F69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This is because it results in exchanging the large amount of data which consumes more bandwidth.</w:t>
      </w:r>
    </w:p>
    <w:p w14:paraId="0D20D09C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EEFAFC3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Note-02:</w:t>
      </w:r>
    </w:p>
    <w:p w14:paraId="0C36A36F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72899C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While preparing a new routing table-</w:t>
      </w:r>
    </w:p>
    <w:p w14:paraId="5B9FAFC5" w14:textId="77777777" w:rsidR="00E50F69" w:rsidRPr="00E50F69" w:rsidRDefault="00E50F69" w:rsidP="00E50F69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 router takes into consideration only the distance vectors it has obtained from its neighboring routers.</w:t>
      </w:r>
    </w:p>
    <w:p w14:paraId="182701EB" w14:textId="77777777" w:rsidR="00E50F69" w:rsidRPr="00E50F69" w:rsidRDefault="00E50F69" w:rsidP="00E50F69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It does not take into consideration its old routing table.</w:t>
      </w:r>
    </w:p>
    <w:p w14:paraId="2B8156AF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1BE747E6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Note-03:</w:t>
      </w:r>
    </w:p>
    <w:p w14:paraId="12BE119B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20B632FD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 algorithm is called so because-</w:t>
      </w:r>
    </w:p>
    <w:p w14:paraId="08CED8EC" w14:textId="77777777" w:rsidR="00E50F69" w:rsidRPr="00E50F69" w:rsidRDefault="00E50F69" w:rsidP="00E50F69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It involves exchanging of distance vectors between the routers.</w:t>
      </w:r>
    </w:p>
    <w:p w14:paraId="02649461" w14:textId="77777777" w:rsidR="00E50F69" w:rsidRPr="00E50F69" w:rsidRDefault="00E50F69" w:rsidP="00E50F69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Distance vector is nothing but an array of distances.</w:t>
      </w:r>
    </w:p>
    <w:p w14:paraId="679CFB04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0C56C7FD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Note-04:</w:t>
      </w:r>
    </w:p>
    <w:p w14:paraId="7842DEDE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86CE010" w14:textId="77777777" w:rsidR="00E50F69" w:rsidRPr="00E50F69" w:rsidRDefault="00E50F69" w:rsidP="00E50F69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The algorithm keeps on repeating periodically and never stops.</w:t>
      </w:r>
    </w:p>
    <w:p w14:paraId="43DC9191" w14:textId="77777777" w:rsidR="00E50F69" w:rsidRPr="00E50F69" w:rsidRDefault="00E50F69" w:rsidP="00E50F69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This is to update the shortest path in case any link goes down or topology changes.</w:t>
      </w:r>
    </w:p>
    <w:p w14:paraId="7FC933A6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64CF6E8C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Note-05:</w:t>
      </w:r>
    </w:p>
    <w:p w14:paraId="04D0EBD2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5DF38D89" w14:textId="77777777" w:rsidR="00E50F69" w:rsidRPr="00E50F69" w:rsidRDefault="00E50F69" w:rsidP="00E50F69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Routing tables are prepared total (n-1) times if there are n routers in the given network.</w:t>
      </w:r>
    </w:p>
    <w:p w14:paraId="6389AE17" w14:textId="77777777" w:rsidR="00E50F69" w:rsidRPr="00E50F69" w:rsidRDefault="00E50F69" w:rsidP="00E50F69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This is because shortest path between any 2 nodes contains at most n-1 edges if there are n nodes in the graph.</w:t>
      </w:r>
    </w:p>
    <w:p w14:paraId="33E882B8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79EBA8ED" w14:textId="77777777" w:rsidR="00E50F69" w:rsidRPr="00E50F69" w:rsidRDefault="00E50F69" w:rsidP="00E50F69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50F69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Note-06:</w:t>
      </w:r>
    </w:p>
    <w:p w14:paraId="60BC955D" w14:textId="77777777" w:rsidR="00E50F69" w:rsidRPr="00E50F69" w:rsidRDefault="00E50F69" w:rsidP="00E50F6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 </w:t>
      </w:r>
    </w:p>
    <w:p w14:paraId="3DBB07FF" w14:textId="77777777" w:rsidR="00E50F69" w:rsidRPr="00E50F69" w:rsidRDefault="00E50F69" w:rsidP="00E50F69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Distance Vector Routing suffers from count to infinity problem.</w:t>
      </w:r>
    </w:p>
    <w:p w14:paraId="4B2E9B1A" w14:textId="77777777" w:rsidR="00E50F69" w:rsidRPr="00E50F69" w:rsidRDefault="00E50F69" w:rsidP="00E50F69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E50F69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lastRenderedPageBreak/>
        <w:t>Distance Vector Routing uses UDP at transport layer.</w:t>
      </w:r>
    </w:p>
    <w:p w14:paraId="2A9EC593" w14:textId="77777777" w:rsidR="00E50F69" w:rsidRDefault="00E50F69"/>
    <w:sectPr w:rsidR="00E5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3D2"/>
    <w:multiLevelType w:val="multilevel"/>
    <w:tmpl w:val="8ADA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329E"/>
    <w:multiLevelType w:val="multilevel"/>
    <w:tmpl w:val="322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07BE"/>
    <w:multiLevelType w:val="multilevel"/>
    <w:tmpl w:val="45B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06CC"/>
    <w:multiLevelType w:val="multilevel"/>
    <w:tmpl w:val="BC9A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F3E6D"/>
    <w:multiLevelType w:val="multilevel"/>
    <w:tmpl w:val="17C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123F"/>
    <w:multiLevelType w:val="multilevel"/>
    <w:tmpl w:val="4C66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065D4"/>
    <w:multiLevelType w:val="multilevel"/>
    <w:tmpl w:val="A41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43BB4"/>
    <w:multiLevelType w:val="multilevel"/>
    <w:tmpl w:val="4C6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C6E95"/>
    <w:multiLevelType w:val="multilevel"/>
    <w:tmpl w:val="0D90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46FCB"/>
    <w:multiLevelType w:val="multilevel"/>
    <w:tmpl w:val="3516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772B4"/>
    <w:multiLevelType w:val="multilevel"/>
    <w:tmpl w:val="6B1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B7BD8"/>
    <w:multiLevelType w:val="multilevel"/>
    <w:tmpl w:val="BFD8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82FC8"/>
    <w:multiLevelType w:val="multilevel"/>
    <w:tmpl w:val="72B2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17772"/>
    <w:multiLevelType w:val="multilevel"/>
    <w:tmpl w:val="515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45E1F"/>
    <w:multiLevelType w:val="multilevel"/>
    <w:tmpl w:val="308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557D2"/>
    <w:multiLevelType w:val="multilevel"/>
    <w:tmpl w:val="B49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75370"/>
    <w:multiLevelType w:val="multilevel"/>
    <w:tmpl w:val="572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F10A2"/>
    <w:multiLevelType w:val="multilevel"/>
    <w:tmpl w:val="A806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B4688"/>
    <w:multiLevelType w:val="multilevel"/>
    <w:tmpl w:val="2DF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D00D1"/>
    <w:multiLevelType w:val="multilevel"/>
    <w:tmpl w:val="DB1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C6866"/>
    <w:multiLevelType w:val="multilevel"/>
    <w:tmpl w:val="AC3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E2527"/>
    <w:multiLevelType w:val="multilevel"/>
    <w:tmpl w:val="03EA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4093F"/>
    <w:multiLevelType w:val="multilevel"/>
    <w:tmpl w:val="C82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840BD"/>
    <w:multiLevelType w:val="multilevel"/>
    <w:tmpl w:val="9EC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95C2E"/>
    <w:multiLevelType w:val="multilevel"/>
    <w:tmpl w:val="162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D148B"/>
    <w:multiLevelType w:val="multilevel"/>
    <w:tmpl w:val="936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B09B1"/>
    <w:multiLevelType w:val="multilevel"/>
    <w:tmpl w:val="DAD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F11C8"/>
    <w:multiLevelType w:val="multilevel"/>
    <w:tmpl w:val="C6F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97865"/>
    <w:multiLevelType w:val="multilevel"/>
    <w:tmpl w:val="38A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12695"/>
    <w:multiLevelType w:val="multilevel"/>
    <w:tmpl w:val="BAFA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592168">
    <w:abstractNumId w:val="2"/>
  </w:num>
  <w:num w:numId="2" w16cid:durableId="390806475">
    <w:abstractNumId w:val="5"/>
  </w:num>
  <w:num w:numId="3" w16cid:durableId="152722974">
    <w:abstractNumId w:val="1"/>
  </w:num>
  <w:num w:numId="4" w16cid:durableId="1674532984">
    <w:abstractNumId w:val="18"/>
  </w:num>
  <w:num w:numId="5" w16cid:durableId="1715498984">
    <w:abstractNumId w:val="4"/>
  </w:num>
  <w:num w:numId="6" w16cid:durableId="205139229">
    <w:abstractNumId w:val="17"/>
  </w:num>
  <w:num w:numId="7" w16cid:durableId="1646012907">
    <w:abstractNumId w:val="21"/>
  </w:num>
  <w:num w:numId="8" w16cid:durableId="2054691943">
    <w:abstractNumId w:val="23"/>
  </w:num>
  <w:num w:numId="9" w16cid:durableId="250939636">
    <w:abstractNumId w:val="8"/>
  </w:num>
  <w:num w:numId="10" w16cid:durableId="1055811289">
    <w:abstractNumId w:val="22"/>
  </w:num>
  <w:num w:numId="11" w16cid:durableId="97679209">
    <w:abstractNumId w:val="12"/>
  </w:num>
  <w:num w:numId="12" w16cid:durableId="1008142401">
    <w:abstractNumId w:val="16"/>
  </w:num>
  <w:num w:numId="13" w16cid:durableId="2036425076">
    <w:abstractNumId w:val="15"/>
  </w:num>
  <w:num w:numId="14" w16cid:durableId="1579098537">
    <w:abstractNumId w:val="26"/>
  </w:num>
  <w:num w:numId="15" w16cid:durableId="317850499">
    <w:abstractNumId w:val="24"/>
  </w:num>
  <w:num w:numId="16" w16cid:durableId="1364818753">
    <w:abstractNumId w:val="28"/>
  </w:num>
  <w:num w:numId="17" w16cid:durableId="1497652172">
    <w:abstractNumId w:val="9"/>
  </w:num>
  <w:num w:numId="18" w16cid:durableId="1359087730">
    <w:abstractNumId w:val="29"/>
  </w:num>
  <w:num w:numId="19" w16cid:durableId="2010331461">
    <w:abstractNumId w:val="0"/>
  </w:num>
  <w:num w:numId="20" w16cid:durableId="854538645">
    <w:abstractNumId w:val="6"/>
  </w:num>
  <w:num w:numId="21" w16cid:durableId="1612979983">
    <w:abstractNumId w:val="10"/>
  </w:num>
  <w:num w:numId="22" w16cid:durableId="928275672">
    <w:abstractNumId w:val="11"/>
  </w:num>
  <w:num w:numId="23" w16cid:durableId="1975286955">
    <w:abstractNumId w:val="14"/>
  </w:num>
  <w:num w:numId="24" w16cid:durableId="1343893946">
    <w:abstractNumId w:val="27"/>
  </w:num>
  <w:num w:numId="25" w16cid:durableId="107549052">
    <w:abstractNumId w:val="25"/>
  </w:num>
  <w:num w:numId="26" w16cid:durableId="988050334">
    <w:abstractNumId w:val="20"/>
  </w:num>
  <w:num w:numId="27" w16cid:durableId="1147623762">
    <w:abstractNumId w:val="13"/>
  </w:num>
  <w:num w:numId="28" w16cid:durableId="1753965798">
    <w:abstractNumId w:val="19"/>
  </w:num>
  <w:num w:numId="29" w16cid:durableId="802579670">
    <w:abstractNumId w:val="3"/>
  </w:num>
  <w:num w:numId="30" w16cid:durableId="1098061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69"/>
    <w:rsid w:val="000D4445"/>
    <w:rsid w:val="00161C7E"/>
    <w:rsid w:val="00460788"/>
    <w:rsid w:val="004A36B7"/>
    <w:rsid w:val="00B56A6B"/>
    <w:rsid w:val="00E50F69"/>
    <w:rsid w:val="00F5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69B3"/>
  <w15:chartTrackingRefBased/>
  <w15:docId w15:val="{8EFA19F9-180E-4BBC-9AAF-1DC00DB8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2</cp:revision>
  <dcterms:created xsi:type="dcterms:W3CDTF">2024-01-27T04:11:00Z</dcterms:created>
  <dcterms:modified xsi:type="dcterms:W3CDTF">2024-01-27T07:26:00Z</dcterms:modified>
</cp:coreProperties>
</file>